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e9bjykuueph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cfi0lhjl8j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9heodpfph21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3skwzd4kxw4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xlk7v02o5xj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3k7qjmjww0l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sbdvg1jo540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fsfstv3yjw9q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itgz5s5kjf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oax9gs7t7t9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yo3nneu3zj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tw8w6tkg5so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n36wg4fvibqw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s017gwlnl4fc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m3qi7qft5dh7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vp4be8qbdkry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qfh2y21aw0n3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fo7b1o63bbd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lc6yh32czz69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90h9ec6zo7o2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numPr>
          <w:ilvl w:val="0"/>
          <w:numId w:val="2"/>
        </w:numPr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tmqg6bqa62al" w:id="20"/>
      <w:bookmarkEnd w:id="20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Dataset : Jester 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436txyikmrk0" w:id="21"/>
      <w:bookmarkEnd w:id="21"/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https://www.qualcomm.com/developer/software/jester-dataset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ind w:left="720" w:firstLine="720"/>
        <w:rPr>
          <w:sz w:val="20"/>
          <w:szCs w:val="20"/>
        </w:rPr>
      </w:pPr>
      <w:bookmarkStart w:colFirst="0" w:colLast="0" w:name="_6h7keshaop1t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The Jester dataset is designed for training machine learning models to recognize human hand gestures, particularly in the context of human-computer interaction. It enables the development of responsive and accurate gesture recognition systems capable of distinguishing between subtle differences in gestures.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Content:</w:t>
        <w:br w:type="textWrapping"/>
      </w:r>
      <w:r w:rsidDel="00000000" w:rsidR="00000000" w:rsidRPr="00000000">
        <w:rPr>
          <w:rtl w:val="0"/>
        </w:rPr>
        <w:t xml:space="preserve">The dataset consists of </w:t>
      </w:r>
      <w:r w:rsidDel="00000000" w:rsidR="00000000" w:rsidRPr="00000000">
        <w:rPr>
          <w:b w:val="1"/>
          <w:rtl w:val="0"/>
        </w:rPr>
        <w:t xml:space="preserve">148,092 labeled video clips</w:t>
      </w:r>
      <w:r w:rsidDel="00000000" w:rsidR="00000000" w:rsidRPr="00000000">
        <w:rPr>
          <w:rtl w:val="0"/>
        </w:rPr>
        <w:t xml:space="preserve"> of individuals performing a variety of hand gestures in front of a camera or webcam.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Classes:</w:t>
        <w:br w:type="textWrapping"/>
      </w:r>
      <w:r w:rsidDel="00000000" w:rsidR="00000000" w:rsidRPr="00000000">
        <w:rPr>
          <w:rtl w:val="0"/>
        </w:rPr>
        <w:t xml:space="preserve">There are </w:t>
      </w:r>
      <w:r w:rsidDel="00000000" w:rsidR="00000000" w:rsidRPr="00000000">
        <w:rPr>
          <w:b w:val="1"/>
          <w:rtl w:val="0"/>
        </w:rPr>
        <w:t xml:space="preserve">27 distinct gesture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Dataset Split:</w:t>
        <w:br w:type="textWrapping"/>
      </w:r>
      <w:r w:rsidDel="00000000" w:rsidR="00000000" w:rsidRPr="00000000">
        <w:rPr>
          <w:rtl w:val="0"/>
        </w:rPr>
        <w:t xml:space="preserve">The dataset is divided into three parts to facilitate model training and evaluation: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Training Set:</w:t>
      </w:r>
      <w:r w:rsidDel="00000000" w:rsidR="00000000" w:rsidRPr="00000000">
        <w:rPr>
          <w:rtl w:val="0"/>
        </w:rPr>
        <w:t xml:space="preserve"> 118,562 clips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Validation Set:</w:t>
      </w:r>
      <w:r w:rsidDel="00000000" w:rsidR="00000000" w:rsidRPr="00000000">
        <w:rPr>
          <w:rtl w:val="0"/>
        </w:rPr>
        <w:t xml:space="preserve"> 14,787 clips 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Test Set (without labels):</w:t>
      </w:r>
      <w:r w:rsidDel="00000000" w:rsidR="00000000" w:rsidRPr="00000000">
        <w:rPr>
          <w:rtl w:val="0"/>
        </w:rPr>
        <w:t xml:space="preserve"> 14,743 clips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Quality and Format: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Image Quality:</w:t>
      </w:r>
      <w:r w:rsidDel="00000000" w:rsidR="00000000" w:rsidRPr="00000000">
        <w:rPr>
          <w:rtl w:val="0"/>
        </w:rPr>
        <w:t xml:space="preserve"> Each video clip is represented as a series of JPG images, with a height of 100 pixels and a variable width depending on the content.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Frame Rate:</w:t>
      </w:r>
      <w:r w:rsidDel="00000000" w:rsidR="00000000" w:rsidRPr="00000000">
        <w:rPr>
          <w:rtl w:val="0"/>
        </w:rPr>
        <w:t xml:space="preserve"> Videos were extracted at </w:t>
      </w:r>
      <w:r w:rsidDel="00000000" w:rsidR="00000000" w:rsidRPr="00000000">
        <w:rPr>
          <w:b w:val="1"/>
          <w:rtl w:val="0"/>
        </w:rPr>
        <w:t xml:space="preserve">12 frames per second</w:t>
      </w:r>
      <w:r w:rsidDel="00000000" w:rsidR="00000000" w:rsidRPr="00000000">
        <w:rPr>
          <w:rtl w:val="0"/>
        </w:rPr>
        <w:t xml:space="preserve">, and the number of JPGs per clip varies based on the length of the original video.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Structure:</w:t>
      </w:r>
      <w:r w:rsidDel="00000000" w:rsidR="00000000" w:rsidRPr="00000000">
        <w:rPr>
          <w:rtl w:val="0"/>
        </w:rPr>
        <w:t xml:space="preserve"> The dataset is provided in a TGZ archive format, split into parts with a maximum size of 1 GB. The total download size is approximately </w:t>
      </w:r>
      <w:r w:rsidDel="00000000" w:rsidR="00000000" w:rsidRPr="00000000">
        <w:rPr>
          <w:b w:val="1"/>
          <w:rtl w:val="0"/>
        </w:rPr>
        <w:t xml:space="preserve">22.8 GB</w:t>
      </w:r>
      <w:r w:rsidDel="00000000" w:rsidR="00000000" w:rsidRPr="00000000">
        <w:rPr>
          <w:rtl w:val="0"/>
        </w:rPr>
        <w:t xml:space="preserve">. Each directory within the archive corresponds to a single video, and filenames are sequentially numbered starting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1.jpg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 dataset was created with contributions from over </w:t>
      </w:r>
      <w:r w:rsidDel="00000000" w:rsidR="00000000" w:rsidRPr="00000000">
        <w:rPr>
          <w:b w:val="1"/>
          <w:rtl w:val="0"/>
        </w:rPr>
        <w:t xml:space="preserve">1,300 unique crowd actors</w:t>
      </w:r>
      <w:r w:rsidDel="00000000" w:rsidR="00000000" w:rsidRPr="00000000">
        <w:rPr>
          <w:rtl w:val="0"/>
        </w:rPr>
        <w:t xml:space="preserve">, ensuring a diverse representation of gestures.</w:t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uxhk2a3m4dkt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numPr>
          <w:ilvl w:val="0"/>
          <w:numId w:val="2"/>
        </w:numPr>
        <w:spacing w:before="280" w:lineRule="auto"/>
        <w:ind w:left="144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qql1056rgo40" w:id="24"/>
      <w:bookmarkEnd w:id="24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Preprocessing Steps for Gesture Recognition Model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62288" cy="4514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and Filter Annotations:</w:t>
      </w:r>
    </w:p>
    <w:p w:rsidR="00000000" w:rsidDel="00000000" w:rsidP="00000000" w:rsidRDefault="00000000" w:rsidRPr="00000000" w14:paraId="0000002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Import necessary libraries.</w:t>
      </w:r>
    </w:p>
    <w:p w:rsidR="00000000" w:rsidDel="00000000" w:rsidP="00000000" w:rsidRDefault="00000000" w:rsidRPr="00000000" w14:paraId="0000002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a list of gestures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gesture_list</w:t>
      </w:r>
      <w:r w:rsidDel="00000000" w:rsidR="00000000" w:rsidRPr="00000000">
        <w:rPr>
          <w:rtl w:val="0"/>
        </w:rPr>
        <w:t xml:space="preserve">) that you want to keep for your training and validation datasets.</w:t>
      </w:r>
    </w:p>
    <w:p w:rsidR="00000000" w:rsidDel="00000000" w:rsidP="00000000" w:rsidRDefault="00000000" w:rsidRPr="00000000" w14:paraId="0000002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Load the training annotations from the CSV file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jester-v1-train.csv</w:t>
      </w:r>
      <w:r w:rsidDel="00000000" w:rsidR="00000000" w:rsidRPr="00000000">
        <w:rPr>
          <w:rtl w:val="0"/>
        </w:rPr>
        <w:t xml:space="preserve">) using Pandas.</w:t>
      </w:r>
    </w:p>
    <w:p w:rsidR="00000000" w:rsidDel="00000000" w:rsidP="00000000" w:rsidRDefault="00000000" w:rsidRPr="00000000" w14:paraId="0000003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Filter the DataFrame to keep only the rows where the labels are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gesture_list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the filtered DataFrame to a new CSV file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new_jester_train.csv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Repeat the same process for validation data by loading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jester-v1-validation.csv</w:t>
      </w:r>
      <w:r w:rsidDel="00000000" w:rsidR="00000000" w:rsidRPr="00000000">
        <w:rPr>
          <w:rtl w:val="0"/>
        </w:rPr>
        <w:t xml:space="preserve"> and saving it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new_jester_val.csv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(Not done, can be implemented in future) Apply Data Augmentation:</w:t>
      </w:r>
    </w:p>
    <w:p w:rsidR="00000000" w:rsidDel="00000000" w:rsidP="00000000" w:rsidRDefault="00000000" w:rsidRPr="00000000" w14:paraId="0000003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data augmentation techniques (like rotation, flipping, and zooming) to enhance the training dataset, increasing its diversity and helping the model generalize better.(was not done)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Data Generator for Batch Processing:</w:t>
      </w:r>
    </w:p>
    <w:p w:rsidR="00000000" w:rsidDel="00000000" w:rsidP="00000000" w:rsidRDefault="00000000" w:rsidRPr="00000000" w14:paraId="0000003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DataGenerator</w:t>
      </w:r>
      <w:r w:rsidDel="00000000" w:rsidR="00000000" w:rsidRPr="00000000">
        <w:rPr>
          <w:rtl w:val="0"/>
        </w:rPr>
        <w:t xml:space="preserve"> class that inherits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tf.keras.utils.Sequence</w:t>
      </w:r>
      <w:r w:rsidDel="00000000" w:rsidR="00000000" w:rsidRPr="00000000">
        <w:rPr>
          <w:rtl w:val="0"/>
        </w:rPr>
        <w:t xml:space="preserve">. This class should:</w:t>
      </w:r>
    </w:p>
    <w:p w:rsidR="00000000" w:rsidDel="00000000" w:rsidP="00000000" w:rsidRDefault="00000000" w:rsidRPr="00000000" w14:paraId="00000037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Initialize the DataFrame, batch size, image dimensions, number of frames, and channel count.</w:t>
      </w:r>
    </w:p>
    <w:p w:rsidR="00000000" w:rsidDel="00000000" w:rsidP="00000000" w:rsidRDefault="00000000" w:rsidRPr="00000000" w14:paraId="00000038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one-hot encoding for the labels and store the encoder for later use.</w:t>
      </w:r>
    </w:p>
    <w:p w:rsidR="00000000" w:rsidDel="00000000" w:rsidP="00000000" w:rsidRDefault="00000000" w:rsidRPr="00000000" w14:paraId="00000039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 methods to:</w:t>
      </w:r>
    </w:p>
    <w:p w:rsidR="00000000" w:rsidDel="00000000" w:rsidP="00000000" w:rsidRDefault="00000000" w:rsidRPr="00000000" w14:paraId="0000003A">
      <w:pPr>
        <w:numPr>
          <w:ilvl w:val="3"/>
          <w:numId w:val="1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Get the length of the dataset.</w:t>
      </w:r>
    </w:p>
    <w:p w:rsidR="00000000" w:rsidDel="00000000" w:rsidP="00000000" w:rsidRDefault="00000000" w:rsidRPr="00000000" w14:paraId="0000003B">
      <w:pPr>
        <w:numPr>
          <w:ilvl w:val="3"/>
          <w:numId w:val="12"/>
        </w:numPr>
        <w:spacing w:after="24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Generate batches of data, ensuring frames are standardized to a specific count per sample.</w:t>
      </w:r>
    </w:p>
    <w:p w:rsidR="00000000" w:rsidDel="00000000" w:rsidP="00000000" w:rsidRDefault="00000000" w:rsidRPr="00000000" w14:paraId="0000003C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Initialization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__init__</w:t>
      </w:r>
      <w:r w:rsidDel="00000000" w:rsidR="00000000" w:rsidRPr="00000000">
        <w:rPr>
          <w:b w:val="1"/>
          <w:rtl w:val="0"/>
        </w:rPr>
        <w:t xml:space="preserve"> method)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Initializes the generator with key parameters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batch_size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image_dim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frames_count</w:t>
      </w:r>
      <w:r w:rsidDel="00000000" w:rsidR="00000000" w:rsidRPr="00000000">
        <w:rPr>
          <w:rtl w:val="0"/>
        </w:rPr>
        <w:t xml:space="preserve">, and others.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Loads the annotations from the specified CSV file and applies one-hot encoding to the labels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OneHotEncoder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Prepares the data for training or validation by loading the appropriate encoder based on whether the generator is for training or validation.</w:t>
      </w:r>
    </w:p>
    <w:p w:rsidR="00000000" w:rsidDel="00000000" w:rsidP="00000000" w:rsidRDefault="00000000" w:rsidRPr="00000000" w14:paraId="00000040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Length of Dataset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__len__</w:t>
      </w:r>
      <w:r w:rsidDel="00000000" w:rsidR="00000000" w:rsidRPr="00000000">
        <w:rPr>
          <w:b w:val="1"/>
          <w:rtl w:val="0"/>
        </w:rPr>
        <w:t xml:space="preserve"> method):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Calculates and returns the total number of batches based on the size of the DataFrame and the batch size.</w:t>
      </w:r>
    </w:p>
    <w:p w:rsidR="00000000" w:rsidDel="00000000" w:rsidP="00000000" w:rsidRDefault="00000000" w:rsidRPr="00000000" w14:paraId="00000042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Batch Generation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__getitem__</w:t>
      </w:r>
      <w:r w:rsidDel="00000000" w:rsidR="00000000" w:rsidRPr="00000000">
        <w:rPr>
          <w:b w:val="1"/>
          <w:rtl w:val="0"/>
        </w:rPr>
        <w:t xml:space="preserve"> method):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Retrieves the indexes for the current batch, collects the corresponding IDs, and calls the data generation method to create the batch data and labels.</w:t>
      </w:r>
    </w:p>
    <w:p w:rsidR="00000000" w:rsidDel="00000000" w:rsidP="00000000" w:rsidRDefault="00000000" w:rsidRPr="00000000" w14:paraId="00000044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Epoch Handling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on_epoch_end</w:t>
      </w:r>
      <w:r w:rsidDel="00000000" w:rsidR="00000000" w:rsidRPr="00000000">
        <w:rPr>
          <w:b w:val="1"/>
          <w:rtl w:val="0"/>
        </w:rPr>
        <w:t xml:space="preserve"> method):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Shuffles the data indexes after each epoch to ensure that the model sees the data in a different order during each training pass.</w:t>
      </w:r>
    </w:p>
    <w:p w:rsidR="00000000" w:rsidDel="00000000" w:rsidP="00000000" w:rsidRDefault="00000000" w:rsidRPr="00000000" w14:paraId="00000046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Generation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__data_generation</w:t>
      </w:r>
      <w:r w:rsidDel="00000000" w:rsidR="00000000" w:rsidRPr="00000000">
        <w:rPr>
          <w:b w:val="1"/>
          <w:rtl w:val="0"/>
        </w:rPr>
        <w:t xml:space="preserve"> method):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Initializes an empty array for the batch of images and labels.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Iterates through the list of IDs, loading and preprocessing the corresponding frames (images).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Resizes and converts each image to an array, ensuring that the images are in the correct format for the model.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One-hot encodes the labels for the batch and returns both the batch of frames and the encoded labels.</w:t>
      </w:r>
    </w:p>
    <w:p w:rsidR="00000000" w:rsidDel="00000000" w:rsidP="00000000" w:rsidRDefault="00000000" w:rsidRPr="00000000" w14:paraId="0000004B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Standardizing Frame Count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standardize_frame_count</w:t>
      </w:r>
      <w:r w:rsidDel="00000000" w:rsidR="00000000" w:rsidRPr="00000000">
        <w:rPr>
          <w:b w:val="1"/>
          <w:rtl w:val="0"/>
        </w:rPr>
        <w:t xml:space="preserve"> method):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Ensures that each sample contains a fixed number of frames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frames_count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If a sample has fewer frames, duplicates frames from the middle to fill the gap. If there are too many frames, it removes excess frames.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First, we loaded the CSV file containing image IDs and labels.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DataGenerator is initialized with various parameters.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There's a check to determine if it's training data: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yes, a new OneHotEncoder is fitted on the labels and saved.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no, a pre-fitted encoder is loaded.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For each batch: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File paths for each ID in the batch are retrieved.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frame count is standardized:</w:t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there are fewer frames than required, the middle frame is duplicated.</w:t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there are more frames than required, excess frames are removed from the start.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frame is then loaded, resized, and converted to an array.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Finally, the labels are one-hot encoded, and the batch (X, y) is returned.</w:t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  <w:u w:val="single"/>
        </w:rPr>
      </w:pPr>
      <w:bookmarkStart w:colFirst="0" w:colLast="0" w:name="_2yzgt7r42xur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ind w:left="1440" w:firstLine="0"/>
        <w:rPr>
          <w:highlight w:val="black"/>
        </w:rPr>
      </w:pPr>
      <w:bookmarkStart w:colFirst="0" w:colLast="0" w:name="_tp05tv4zxe3h" w:id="26"/>
      <w:bookmarkEnd w:id="26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3. Model Training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0"/>
        <w:gridCol w:w="4230"/>
        <w:tblGridChange w:id="0">
          <w:tblGrid>
            <w:gridCol w:w="4410"/>
            <w:gridCol w:w="4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ind w:left="720" w:hanging="360"/>
              <w:rPr>
                <w:highlight w:val="black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2381250" cy="7300913"/>
                  <wp:effectExtent b="0" l="0" r="0" t="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19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73009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Use of Mixed precision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highlight w:val="white"/>
                <w:rtl w:val="0"/>
              </w:rPr>
              <w:t xml:space="preserve"> It</w:t>
            </w:r>
            <w:r w:rsidDel="00000000" w:rsidR="00000000" w:rsidRPr="00000000">
              <w:rPr>
                <w:highlight w:val="white"/>
                <w:rtl w:val="0"/>
              </w:rPr>
              <w:t xml:space="preserve"> uses both 16-bit and 32-bit floating-point numbers in computations, improving speed and reducing memory usage. Layers like convolutions,weignts use 16-bit precision, while critical layers like batch normalization, loss values use 32-bit for stability. Although there’s some reduction in precision, model accuracy remains stable. This technique is effective with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NVIDIA GPUs</w:t>
            </w:r>
            <w:r w:rsidDel="00000000" w:rsidR="00000000" w:rsidRPr="00000000">
              <w:rPr>
                <w:highlight w:val="white"/>
                <w:rtl w:val="0"/>
              </w:rPr>
              <w:t xml:space="preserve"> equipped with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Tensor Cores</w:t>
            </w:r>
            <w:r w:rsidDel="00000000" w:rsidR="00000000" w:rsidRPr="00000000">
              <w:rPr>
                <w:highlight w:val="white"/>
                <w:rtl w:val="0"/>
              </w:rPr>
              <w:t xml:space="preserve">. On CPUs it has very</w:t>
            </w:r>
            <w:r w:rsidDel="00000000" w:rsidR="00000000" w:rsidRPr="00000000">
              <w:rPr>
                <w:highlight w:val="white"/>
                <w:rtl w:val="0"/>
              </w:rPr>
              <w:t xml:space="preserve"> less benefit.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Refer: </w:t>
            </w:r>
            <w:r w:rsidDel="00000000" w:rsidR="00000000" w:rsidRPr="00000000">
              <w:fldChar w:fldCharType="begin"/>
              <w:instrText xml:space="preserve"> HYPERLINK "https://docs.nvidia.com/deeplearning/performance/mixed-precision-training/index.html" </w:instrText>
              <w:fldChar w:fldCharType="separate"/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https://docs.nvidia.com/deeplearning/performance/mixed-precision-training/index.html</w:t>
            </w:r>
          </w:p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color w:val="1155cc"/>
                <w:u w:val="single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Input shape </w:t>
            </w:r>
            <w:r w:rsidDel="00000000" w:rsidR="00000000" w:rsidRPr="00000000">
              <w:rPr>
                <w:highlight w:val="white"/>
                <w:rtl w:val="0"/>
              </w:rPr>
              <w:t xml:space="preserve">: (36,32,32,3)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(36, 32, 32, 3)</w:t>
            </w:r>
            <w:r w:rsidDel="00000000" w:rsidR="00000000" w:rsidRPr="00000000">
              <w:rPr>
                <w:highlight w:val="white"/>
                <w:rtl w:val="0"/>
              </w:rPr>
              <w:t xml:space="preserve"> refers to: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36 frames (like a video sequence).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Each frame is 32x32 pixels.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represents the RGB color channels.</w:t>
            </w:r>
          </w:p>
          <w:p w:rsidR="00000000" w:rsidDel="00000000" w:rsidP="00000000" w:rsidRDefault="00000000" w:rsidRPr="00000000" w14:paraId="00000070">
            <w:pPr>
              <w:widowControl w:val="0"/>
              <w:spacing w:after="240" w:before="240" w:line="24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(Tried using grayscale, i.e 1 channel,performance was low)</w:t>
            </w:r>
          </w:p>
          <w:p w:rsidR="00000000" w:rsidDel="00000000" w:rsidP="00000000" w:rsidRDefault="00000000" w:rsidRPr="00000000" w14:paraId="00000071">
            <w:pPr>
              <w:widowControl w:val="0"/>
              <w:spacing w:after="240" w:before="240" w:line="24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(Tried passing 16 frames together instead of 36, i.e ,performance was low, nan error)</w:t>
            </w:r>
          </w:p>
          <w:p w:rsidR="00000000" w:rsidDel="00000000" w:rsidP="00000000" w:rsidRDefault="00000000" w:rsidRPr="00000000" w14:paraId="00000072">
            <w:pPr>
              <w:widowControl w:val="0"/>
              <w:spacing w:after="240" w:before="240" w:line="24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Create DataGenerators</w:t>
            </w:r>
            <w:r w:rsidDel="00000000" w:rsidR="00000000" w:rsidRPr="00000000">
              <w:rPr>
                <w:color w:val="38761d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highlight w:val="white"/>
                <w:rtl w:val="0"/>
              </w:rPr>
              <w:t xml:space="preserve"> preprocessing(see above diagram)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after="240" w:before="240" w:lineRule="auto"/>
        <w:ind w:left="720" w:hanging="360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Refer: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https://docs.nvidia.com/deeplearning/performance/mixed-precision-training/index.html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ind w:left="1440" w:firstLine="0"/>
        <w:rPr/>
      </w:pPr>
      <w:bookmarkStart w:colFirst="0" w:colLast="0" w:name="_5xvu8lonrrmr" w:id="27"/>
      <w:bookmarkEnd w:id="27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3. real-time gesture recognition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ind w:left="1440" w:firstLine="0"/>
        <w:rPr>
          <w:b w:val="1"/>
          <w:color w:val="000000"/>
          <w:sz w:val="26"/>
          <w:szCs w:val="26"/>
          <w:u w:val="single"/>
        </w:rPr>
      </w:pPr>
      <w:bookmarkStart w:colFirst="0" w:colLast="0" w:name="_5su6vdo857e" w:id="28"/>
      <w:bookmarkEnd w:id="28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4. Results: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a)3DCNN-4 layers(elu, SGD)</w:t>
      </w:r>
      <w:r w:rsidDel="00000000" w:rsidR="00000000" w:rsidRPr="00000000">
        <w:rPr>
          <w:rtl w:val="0"/>
        </w:rPr>
      </w:r>
    </w:p>
    <w:tbl>
      <w:tblPr>
        <w:tblStyle w:val="Table2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cantSplit w:val="0"/>
          <w:trHeight w:val="10735.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sz w:val="26"/>
                <w:szCs w:val="26"/>
                <w:u w:val="single"/>
              </w:rPr>
              <w:drawing>
                <wp:inline distB="114300" distT="114300" distL="114300" distR="114300">
                  <wp:extent cx="4895850" cy="37719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377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57150" distT="57150" distL="57150" distR="57150" hidden="0" layoutInCell="1" locked="0" relativeHeight="0" simplePos="0">
                  <wp:simplePos x="0" y="0"/>
                  <wp:positionH relativeFrom="column">
                    <wp:posOffset>-681037</wp:posOffset>
                  </wp:positionH>
                  <wp:positionV relativeFrom="paragraph">
                    <wp:posOffset>57150</wp:posOffset>
                  </wp:positionV>
                  <wp:extent cx="5634038" cy="3133725"/>
                  <wp:effectExtent b="0" l="0" r="0" t="0"/>
                  <wp:wrapSquare wrapText="bothSides" distB="57150" distT="57150" distL="57150" distR="5715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038" cy="3133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Swiping Right: High performance with 91.86% precision, 97.37% recall, 94.54% F1 score, and excellent specificity of 98.52%.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Swiping Left: Lower precision (77.98%) and recall (88.87%) compared to Swiping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Right, suggesting the model struggles more with left swipes.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Thumb Up: Shows the largest misclassification with a lower precision (79.78%) and recall (82.65%).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Zooming Gestures: These show the lowest performance, especially for Zooming Out, which has a 59.89% recall and 72.00% F1 score. There’s significant confusion between Zooming In and Out, which might suggest the model struggles to differentiate them clearly.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model performs well for gestures like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Swiping Right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Swiping Left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and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Thumb Down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struggles with differentiating between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Zooming In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Zooming Out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and there is considerable confusion between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gesture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and other gestures.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b)3DCNN-2 ConvLSTM-2 layers(elu, Adam)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30607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06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91113" cy="4181389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1113" cy="41813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Better Class Separation</w:t>
            </w:r>
            <w:r w:rsidDel="00000000" w:rsidR="00000000" w:rsidRPr="00000000">
              <w:rPr>
                <w:rtl w:val="0"/>
              </w:rPr>
              <w:t xml:space="preserve">: There is a clear improvement in performance across most classes compared to the previous model. The model shows better separation between similar gestures, especially for "Thumb Up," "Thumb Down," and "No Gesture."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Zooming Out With Full Hand</w:t>
            </w:r>
            <w:r w:rsidDel="00000000" w:rsidR="00000000" w:rsidRPr="00000000">
              <w:rPr>
                <w:rtl w:val="0"/>
              </w:rPr>
              <w:t xml:space="preserve"> still struggles a bit with lower precision, meaning the model often confuses it with other gestures, but its recall is quite good.</w:t>
            </w:r>
          </w:p>
          <w:p w:rsidR="00000000" w:rsidDel="00000000" w:rsidP="00000000" w:rsidRDefault="00000000" w:rsidRPr="00000000" w14:paraId="0000009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changes in the model architecture, such as the increased number of filters, and the use of </w:t>
            </w:r>
            <w:r w:rsidDel="00000000" w:rsidR="00000000" w:rsidRPr="00000000">
              <w:rPr>
                <w:b w:val="1"/>
                <w:rtl w:val="0"/>
              </w:rPr>
              <w:t xml:space="preserve">ConvLSTM2D</w:t>
            </w:r>
            <w:r w:rsidDel="00000000" w:rsidR="00000000" w:rsidRPr="00000000">
              <w:rPr>
                <w:rtl w:val="0"/>
              </w:rPr>
              <w:t xml:space="preserve"> layers, allow it to better capture temporal dependencies in the data. This likely contributes to the improvement in accuracy and performance for most gestures.</w:t>
            </w:r>
          </w:p>
          <w:p w:rsidR="00000000" w:rsidDel="00000000" w:rsidP="00000000" w:rsidRDefault="00000000" w:rsidRPr="00000000" w14:paraId="0000009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Also, the usage of the </w:t>
            </w:r>
            <w:r w:rsidDel="00000000" w:rsidR="00000000" w:rsidRPr="00000000">
              <w:rPr>
                <w:b w:val="1"/>
                <w:rtl w:val="0"/>
              </w:rPr>
              <w:t xml:space="preserve">Adam optimizer</w:t>
            </w:r>
            <w:r w:rsidDel="00000000" w:rsidR="00000000" w:rsidRPr="00000000">
              <w:rPr>
                <w:rtl w:val="0"/>
              </w:rPr>
              <w:t xml:space="preserve"> with a small learning rate seems to be helping the model converge better during training.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c)3DCNN-3 layers + ConvLSTM 3 layers (elu, rmsprop)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(Evaluation metrics in notebook)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d)3DCNN-4 layers + ConvLSTM 1 layers (relu, Adam)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(Evaluation metrics in notebook)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565"/>
        <w:tblGridChange w:id="0">
          <w:tblGrid>
            <w:gridCol w:w="2340"/>
            <w:gridCol w:w="2340"/>
            <w:gridCol w:w="2340"/>
            <w:gridCol w:w="2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Optimizer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Notable Observations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3DCNN-4 layers (elu, SGD)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SGD(0.001)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81.7 %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Struggles with "Zooming In/Out" distinction and "Thumb Up" misclassification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3DCNN-2 ConvLSTM-2 layers (elu)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Adam(0.0001)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85.21 %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Improved class separation, better performance in "Thumb Down" and "No Gesture"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3DCNN-3 layers + ConvLSTM 3 layers (elu)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RMSprop(0.0001)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83.95 %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significant improvement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3DCNN-4 layers + ConvLSTM 1 layer (relu)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Adam(0.0001)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87.85 %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Best results, least misclassifications(Zoom in, zoom out not good, misclassifies)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(Other evaluation metrics is noted in above table)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l9f49tl07xh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Notes:</w:t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1 (3DCNN-4 layers, SGD)</w:t>
      </w:r>
      <w:r w:rsidDel="00000000" w:rsidR="00000000" w:rsidRPr="00000000">
        <w:rPr>
          <w:rtl w:val="0"/>
        </w:rPr>
        <w:t xml:space="preserve">: This model struggles with distinguishing between "Zooming In" and "Zooming Out," with low recall for "Zooming Out" gestures.</w:t>
      </w:r>
    </w:p>
    <w:p w:rsidR="00000000" w:rsidDel="00000000" w:rsidP="00000000" w:rsidRDefault="00000000" w:rsidRPr="00000000" w14:paraId="000000B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2 (3DCNN-2 ConvLSTM-2 layers, Adam)</w:t>
      </w:r>
      <w:r w:rsidDel="00000000" w:rsidR="00000000" w:rsidRPr="00000000">
        <w:rPr>
          <w:rtl w:val="0"/>
        </w:rPr>
        <w:t xml:space="preserve">: The incorporation of ConvLSTM layers helped capture temporal dependencies better, leading to higher accuracy and improved performance for many gesture classes.</w:t>
      </w:r>
    </w:p>
    <w:p w:rsidR="00000000" w:rsidDel="00000000" w:rsidP="00000000" w:rsidRDefault="00000000" w:rsidRPr="00000000" w14:paraId="000000B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3 (3DCNN-3 layers + ConvLSTM 3 layers, RMSprop)</w:t>
      </w:r>
      <w:r w:rsidDel="00000000" w:rsidR="00000000" w:rsidRPr="00000000">
        <w:rPr>
          <w:rtl w:val="0"/>
        </w:rPr>
        <w:t xml:space="preserve">:The model showed a decent performance, though slightly lower than some of the other models. The reduced dropout rate was used to maintain better generalization, and ConvLSTM layers helped capture temporal dependencies effectively.</w:t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Model 4 (3DCNN-4 layers + ConvLSTM 1 layer, Adam)</w:t>
      </w:r>
      <w:r w:rsidDel="00000000" w:rsidR="00000000" w:rsidRPr="00000000">
        <w:rPr>
          <w:rtl w:val="0"/>
        </w:rPr>
        <w:t xml:space="preserve">: .This model performed much better, with a higher accuracy compared to the 3DCNN-3 layers + ConvLSTM 3 layers model. The higher dropout (0.5) helped with regularization, preventing overfitting, and the Adam optimizer contributed to better convergence.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Thank You</w:t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70.9541984732825"/>
        <w:gridCol w:w="1143.2061068702292"/>
        <w:gridCol w:w="1076.2213740458017"/>
        <w:gridCol w:w="1049.4274809160306"/>
        <w:gridCol w:w="915.4580152671757"/>
        <w:gridCol w:w="995.8396946564886"/>
        <w:gridCol w:w="1156.6030534351146"/>
        <w:gridCol w:w="1652.290076335878"/>
        <w:tblGridChange w:id="0">
          <w:tblGrid>
            <w:gridCol w:w="1370.9541984732825"/>
            <w:gridCol w:w="1143.2061068702292"/>
            <w:gridCol w:w="1076.2213740458017"/>
            <w:gridCol w:w="1049.4274809160306"/>
            <w:gridCol w:w="915.4580152671757"/>
            <w:gridCol w:w="995.8396946564886"/>
            <w:gridCol w:w="1156.6030534351146"/>
            <w:gridCol w:w="1652.290076335878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b2gaykh6j2x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ins w:author="Shriya Bhat" w:id="0" w:date="2024-10-21T01:12:54Z"/>
        </w:rPr>
        <w:sectPr>
          <w:headerReference r:id="rId15" w:type="default"/>
          <w:pgSz w:h="15840" w:w="12240" w:orient="portrait"/>
          <w:pgMar w:bottom="1440" w:top="1440" w:left="1440" w:right="1440" w:header="720" w:footer="720"/>
          <w:pgNumType w:start="1"/>
        </w:sectPr>
      </w:pPr>
      <w:ins w:author="Shriya Bhat" w:id="0" w:date="2024-10-21T01:12:5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EA">
      <w:pPr>
        <w:pStyle w:val="Heading3"/>
        <w:keepNext w:val="0"/>
        <w:keepLines w:val="0"/>
        <w:spacing w:before="280" w:lineRule="auto"/>
        <w:ind w:left="1440" w:firstLine="0"/>
        <w:rPr>
          <w:ins w:author="Shriya Bhat" w:id="0" w:date="2024-10-21T01:12:54Z"/>
          <w:b w:val="1"/>
          <w:color w:val="000000"/>
          <w:sz w:val="26"/>
          <w:szCs w:val="26"/>
          <w:u w:val="single"/>
        </w:rPr>
        <w:sectPr>
          <w:type w:val="nextPage"/>
          <w:pgSz w:h="15840" w:w="12240" w:orient="portrait"/>
          <w:pgMar w:bottom="1440" w:top="1440" w:left="720" w:right="1440" w:header="720" w:footer="720"/>
        </w:sectPr>
      </w:pPr>
      <w:ins w:author="Shriya Bhat" w:id="0" w:date="2024-10-21T01:12:54Z">
        <w:bookmarkStart w:colFirst="0" w:colLast="0" w:name="_dwsahvq1mwkd" w:id="31"/>
        <w:bookmarkEnd w:id="31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EB">
      <w:pPr>
        <w:pStyle w:val="Heading3"/>
        <w:keepNext w:val="0"/>
        <w:keepLines w:val="0"/>
        <w:spacing w:before="280" w:lineRule="auto"/>
        <w:ind w:left="1440" w:firstLine="0"/>
        <w:rPr>
          <w:rPrChange w:author="Shriya Bhat" w:id="1" w:date="2024-10-21T01:12:54Z">
            <w:rPr/>
          </w:rPrChange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bookmarkStart w:colFirst="0" w:colLast="0" w:name="_5su6vdo857e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keepNext w:val="0"/>
        <w:keepLines w:val="0"/>
        <w:spacing w:before="280" w:lineRule="auto"/>
        <w:ind w:left="1440" w:firstLine="0"/>
        <w:rPr>
          <w:rPrChange w:author="Shriya Bhat" w:id="1" w:date="2024-10-21T01:12:54Z">
            <w:rPr/>
          </w:rPrChange>
        </w:rPr>
        <w:sectPr>
          <w:type w:val="nextPage"/>
          <w:pgSz w:h="15840" w:w="12240" w:orient="portrait"/>
          <w:pgMar w:bottom="1440" w:top="1440" w:left="720" w:right="1440" w:header="720" w:footer="720"/>
        </w:sectPr>
      </w:pPr>
      <w:bookmarkStart w:colFirst="0" w:colLast="0" w:name="_5su6vdo857e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before="280" w:lineRule="auto"/>
        <w:ind w:left="1440" w:firstLine="0"/>
        <w:rPr/>
      </w:pPr>
      <w:bookmarkStart w:colFirst="0" w:colLast="0" w:name="_gee05pfpg1xu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nvidia.com/deeplearning/performance/mixed-precision-training/index.html" TargetMode="External"/><Relationship Id="rId15" Type="http://schemas.openxmlformats.org/officeDocument/2006/relationships/header" Target="header1.xm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qualcomm.com/developer/software/jester-dataset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